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1348" w14:textId="70D4AEEA" w:rsidR="00B11EC1" w:rsidRPr="006C0569" w:rsidRDefault="006C0569" w:rsidP="00CA55A1">
      <w:pPr>
        <w:jc w:val="center"/>
        <w:rPr>
          <w:b/>
          <w:bCs/>
          <w:sz w:val="40"/>
          <w:szCs w:val="40"/>
        </w:rPr>
      </w:pPr>
      <w:r w:rsidRPr="006C0569">
        <w:rPr>
          <w:b/>
          <w:bCs/>
          <w:sz w:val="40"/>
          <w:szCs w:val="40"/>
        </w:rPr>
        <w:t>MULTI-OMICS DATA IN THE PREDICTION OF KIDNEY CANCER SUBGROUPS</w:t>
      </w:r>
    </w:p>
    <w:p w14:paraId="37B17083" w14:textId="09805F28" w:rsidR="00CA55A1" w:rsidRDefault="00CA55A1"/>
    <w:p w14:paraId="1CCF3C6D" w14:textId="21E27BB0" w:rsidR="006C0569" w:rsidRPr="006C0569" w:rsidRDefault="006C0569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6C056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ANNOTATION 2</w:t>
      </w:r>
    </w:p>
    <w:p w14:paraId="08AFC5F0" w14:textId="77777777" w:rsidR="006C0569" w:rsidRPr="006C0569" w:rsidRDefault="006C0569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0698E82B" w14:textId="78FF0B86" w:rsidR="00D55641" w:rsidRDefault="00705DF1">
      <w:r>
        <w:t>[1]</w:t>
      </w:r>
      <w:r w:rsidRPr="00705DF1">
        <w:t xml:space="preserve"> Marquardt, André et al. “Subgroup-Independent Mapping of Renal Cell Carcinoma-Machine Learning Reveals Prognostic Mitochondrial Gene Signature Beyond Histopathologic Boundaries.” Frontiers in oncology vol. 11 621278. 15 Mar. 2021, doi:10.3389/fonc.2021.621278</w:t>
      </w:r>
    </w:p>
    <w:p w14:paraId="71C8BF6B" w14:textId="3AC2D96B" w:rsidR="00705DF1" w:rsidRDefault="00705DF1">
      <w:r>
        <w:t>[2]</w:t>
      </w:r>
      <w:r w:rsidR="005D7B7C">
        <w:t xml:space="preserve"> This research article mainly focused on establishing histopathologic subgroups in renal cell carcinoma (RCC) and finding treatments with drug sequencing for affected patients. [3]</w:t>
      </w:r>
      <w:r w:rsidR="00B11EC1">
        <w:t xml:space="preserve"> Required data for the research is obtained from Internationally recognized sources like the GDC portal and t-SNE plotting with Random Forest Learning is used to train a model for the Machine learning approach.</w:t>
      </w:r>
      <w:r w:rsidR="00533475">
        <w:t xml:space="preserve"> [4] Scope of this article </w:t>
      </w:r>
      <w:del w:id="0" w:author="RODRIGO SM" w:date="2022-05-23T09:05:00Z">
        <w:r w:rsidR="00533475" w:rsidDel="00535264">
          <w:delText xml:space="preserve">is </w:delText>
        </w:r>
      </w:del>
      <w:ins w:id="1" w:author="RODRIGO SM" w:date="2022-05-23T09:05:00Z">
        <w:r w:rsidR="00535264">
          <w:t>is</w:t>
        </w:r>
        <w:r w:rsidR="00535264">
          <w:t xml:space="preserve"> </w:t>
        </w:r>
      </w:ins>
      <w:r w:rsidR="00533475">
        <w:t xml:space="preserve">to observe most common Renal Cell Carcinomas and find out them in early stage. </w:t>
      </w:r>
      <w:r w:rsidR="00B11EC1">
        <w:t>[5]</w:t>
      </w:r>
      <w:r w:rsidR="00CA55A1">
        <w:t xml:space="preserve"> </w:t>
      </w:r>
      <w:r w:rsidR="00971013">
        <w:t>One of the main properties of t</w:t>
      </w:r>
      <w:r w:rsidR="00546C93">
        <w:t xml:space="preserve">his article </w:t>
      </w:r>
      <w:r w:rsidR="00971013">
        <w:t>is</w:t>
      </w:r>
      <w:r w:rsidR="00CA55A1">
        <w:t xml:space="preserve"> kidney cancer subgrouping </w:t>
      </w:r>
      <w:del w:id="2" w:author="RODRIGO SM" w:date="2022-05-23T09:06:00Z">
        <w:r w:rsidR="00CA55A1" w:rsidDel="00535264">
          <w:delText>and its</w:delText>
        </w:r>
      </w:del>
      <w:ins w:id="3" w:author="RODRIGO SM" w:date="2022-05-23T09:06:00Z">
        <w:r w:rsidR="00535264">
          <w:t>which is</w:t>
        </w:r>
      </w:ins>
      <w:r w:rsidR="00CA55A1">
        <w:t xml:space="preserve"> mainly related to our topic.</w:t>
      </w:r>
      <w:r w:rsidR="00971013">
        <w:t xml:space="preserve"> [6]</w:t>
      </w:r>
      <w:r w:rsidR="005E75B8">
        <w:t xml:space="preserve"> </w:t>
      </w:r>
      <w:r w:rsidR="00533475">
        <w:t xml:space="preserve">Among many kidney cancers, this article </w:t>
      </w:r>
      <w:r w:rsidR="00007AC2">
        <w:t xml:space="preserve">only considers </w:t>
      </w:r>
      <w:del w:id="4" w:author="RODRIGO SM" w:date="2022-05-23T09:06:00Z">
        <w:r w:rsidR="00533475" w:rsidDel="00535264">
          <w:delText xml:space="preserve">the </w:delText>
        </w:r>
        <w:r w:rsidR="00007AC2" w:rsidDel="00535264">
          <w:delText>3</w:delText>
        </w:r>
      </w:del>
      <w:ins w:id="5" w:author="RODRIGO SM" w:date="2022-05-23T09:06:00Z">
        <w:r w:rsidR="00535264">
          <w:t>three</w:t>
        </w:r>
      </w:ins>
      <w:r w:rsidR="00007AC2">
        <w:t xml:space="preserve"> </w:t>
      </w:r>
      <w:r w:rsidR="00533475">
        <w:t xml:space="preserve">main subtypes of </w:t>
      </w:r>
      <w:r w:rsidR="00007AC2">
        <w:t>kidney cancers</w:t>
      </w:r>
      <w:r w:rsidR="00533475">
        <w:t xml:space="preserve"> due to </w:t>
      </w:r>
      <w:r w:rsidR="00007AC2">
        <w:t>its complexity.</w:t>
      </w:r>
      <w:r w:rsidR="005E75B8">
        <w:t xml:space="preserve"> [7]</w:t>
      </w:r>
      <w:r w:rsidR="00B90DB9">
        <w:t xml:space="preserve"> The authors </w:t>
      </w:r>
      <w:r w:rsidR="00007AC2">
        <w:t>reveal</w:t>
      </w:r>
      <w:ins w:id="6" w:author="RODRIGO SM" w:date="2022-05-23T09:06:00Z">
        <w:r w:rsidR="00535264">
          <w:t>ed</w:t>
        </w:r>
      </w:ins>
      <w:r w:rsidR="00B90DB9">
        <w:t xml:space="preserve"> that overall survival possibility is </w:t>
      </w:r>
      <w:r w:rsidR="00CE645F">
        <w:t>low</w:t>
      </w:r>
      <w:r w:rsidR="00B90DB9">
        <w:t xml:space="preserve"> in ccRCC and </w:t>
      </w:r>
      <w:r w:rsidR="00CE645F">
        <w:t xml:space="preserve">high </w:t>
      </w:r>
      <w:r w:rsidR="00B90DB9">
        <w:t>in chRCC.</w:t>
      </w:r>
      <w:r w:rsidR="00CE645F">
        <w:t xml:space="preserve"> [8] Our research is mainly </w:t>
      </w:r>
      <w:r w:rsidR="00007AC2">
        <w:t>depending</w:t>
      </w:r>
      <w:r w:rsidR="00CE645F">
        <w:t xml:space="preserve"> on Multi-omics data and this article only consider</w:t>
      </w:r>
      <w:ins w:id="7" w:author="RODRIGO SM" w:date="2022-05-23T09:06:00Z">
        <w:r w:rsidR="00535264">
          <w:t>ed</w:t>
        </w:r>
      </w:ins>
      <w:r w:rsidR="00CE645F">
        <w:t xml:space="preserve"> </w:t>
      </w:r>
      <w:ins w:id="8" w:author="RODRIGO SM" w:date="2022-05-23T09:06:00Z">
        <w:r w:rsidR="00535264">
          <w:t xml:space="preserve">a single </w:t>
        </w:r>
      </w:ins>
      <w:del w:id="9" w:author="RODRIGO SM" w:date="2022-05-23T09:06:00Z">
        <w:r w:rsidR="00CE645F" w:rsidDel="00535264">
          <w:delText xml:space="preserve">about </w:delText>
        </w:r>
      </w:del>
      <w:r w:rsidR="00CE645F">
        <w:t>omic data for its functions.</w:t>
      </w:r>
    </w:p>
    <w:sectPr w:rsidR="0070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O SM">
    <w15:presenceInfo w15:providerId="AD" w15:userId="S::2018e102@eng.jfn.ac.lk::82c05299-9a5e-481d-963c-9d97ea3dde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F1"/>
    <w:rsid w:val="00007AC2"/>
    <w:rsid w:val="00356872"/>
    <w:rsid w:val="00503C3D"/>
    <w:rsid w:val="00533475"/>
    <w:rsid w:val="00535264"/>
    <w:rsid w:val="00546C93"/>
    <w:rsid w:val="005D7B7C"/>
    <w:rsid w:val="005E75B8"/>
    <w:rsid w:val="006C0569"/>
    <w:rsid w:val="00705DF1"/>
    <w:rsid w:val="007E49FA"/>
    <w:rsid w:val="00971013"/>
    <w:rsid w:val="00971A7F"/>
    <w:rsid w:val="00B11EC1"/>
    <w:rsid w:val="00B90DB9"/>
    <w:rsid w:val="00CA55A1"/>
    <w:rsid w:val="00CE645F"/>
    <w:rsid w:val="00D01B08"/>
    <w:rsid w:val="00D13A5B"/>
    <w:rsid w:val="00D55641"/>
    <w:rsid w:val="00F53900"/>
    <w:rsid w:val="0AA3A32A"/>
    <w:rsid w:val="10634F5C"/>
    <w:rsid w:val="15CC3155"/>
    <w:rsid w:val="33F6380A"/>
    <w:rsid w:val="36247A4C"/>
    <w:rsid w:val="3D4B3EA8"/>
    <w:rsid w:val="3EE70F09"/>
    <w:rsid w:val="493CF024"/>
    <w:rsid w:val="4E552565"/>
    <w:rsid w:val="5B1A8010"/>
    <w:rsid w:val="6BC67A52"/>
    <w:rsid w:val="7F59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8820"/>
  <w15:docId w15:val="{F35C71BE-C613-4FB8-8482-E7E51E97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352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SM</dc:creator>
  <cp:keywords/>
  <dc:description/>
  <cp:lastModifiedBy>RODRIGO SM</cp:lastModifiedBy>
  <cp:revision>7</cp:revision>
  <dcterms:created xsi:type="dcterms:W3CDTF">2022-05-14T14:46:00Z</dcterms:created>
  <dcterms:modified xsi:type="dcterms:W3CDTF">2022-05-23T03:36:00Z</dcterms:modified>
</cp:coreProperties>
</file>