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1348" w14:textId="70D4AEEA" w:rsidR="00B11EC1" w:rsidRPr="006C0569" w:rsidRDefault="006C0569" w:rsidP="00CA55A1">
      <w:pPr>
        <w:jc w:val="center"/>
        <w:rPr>
          <w:b/>
          <w:bCs/>
          <w:sz w:val="40"/>
          <w:szCs w:val="40"/>
        </w:rPr>
      </w:pPr>
      <w:r w:rsidRPr="006C0569">
        <w:rPr>
          <w:b/>
          <w:bCs/>
          <w:sz w:val="40"/>
          <w:szCs w:val="40"/>
        </w:rPr>
        <w:t>MULTI-OMICS DATA IN THE PREDICTION OF KIDNEY CANCER SUBGROUPS</w:t>
      </w:r>
    </w:p>
    <w:p w14:paraId="37B17083" w14:textId="09805F28" w:rsidR="00CA55A1" w:rsidRDefault="00CA55A1"/>
    <w:p w14:paraId="1CCF3C6D" w14:textId="437E4A70" w:rsidR="006C0569" w:rsidRPr="006C0569" w:rsidRDefault="006C056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6C056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ANNOTATION </w:t>
      </w:r>
      <w:r w:rsidR="0056240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3</w:t>
      </w:r>
    </w:p>
    <w:p w14:paraId="08AFC5F0" w14:textId="77777777" w:rsidR="006C0569" w:rsidRPr="006C0569" w:rsidRDefault="006C056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0698E82B" w14:textId="00B1B350" w:rsidR="00D55641" w:rsidRDefault="00705DF1">
      <w:r>
        <w:t>[1]</w:t>
      </w:r>
      <w:r w:rsidRPr="00705DF1">
        <w:t xml:space="preserve"> </w:t>
      </w:r>
      <w:r w:rsidR="00C04188" w:rsidRPr="00C04188">
        <w:t xml:space="preserve">Eloise </w:t>
      </w:r>
      <w:proofErr w:type="spellStart"/>
      <w:r w:rsidR="00C04188" w:rsidRPr="00C04188">
        <w:t>Withnell</w:t>
      </w:r>
      <w:proofErr w:type="spellEnd"/>
      <w:r w:rsidR="00C04188" w:rsidRPr="00C04188">
        <w:t xml:space="preserve">, </w:t>
      </w:r>
      <w:proofErr w:type="spellStart"/>
      <w:r w:rsidR="00C04188" w:rsidRPr="00C04188">
        <w:t>Xiaoyu</w:t>
      </w:r>
      <w:proofErr w:type="spellEnd"/>
      <w:r w:rsidR="00C04188" w:rsidRPr="00C04188">
        <w:t xml:space="preserve"> Zhang, Kai Sun, Yike Guo, </w:t>
      </w:r>
      <w:proofErr w:type="spellStart"/>
      <w:r w:rsidR="00C04188" w:rsidRPr="00C04188">
        <w:t>XOmiVAE</w:t>
      </w:r>
      <w:proofErr w:type="spellEnd"/>
      <w:r w:rsidR="00C04188" w:rsidRPr="00C04188">
        <w:t>: an interpretable deep learning model for cancer classification using high-dimensional omics data, Briefings in Bioinformatics, Volume 22, Issue 6, November 2021, bbab315, https://doi.org/10.1093/bib/bbab315</w:t>
      </w:r>
    </w:p>
    <w:p w14:paraId="71C8BF6B" w14:textId="11FEF202" w:rsidR="00705DF1" w:rsidRDefault="002B4A5C">
      <w:r>
        <w:t>[2]</w:t>
      </w:r>
      <w:r w:rsidR="00DC6E0A">
        <w:t xml:space="preserve"> </w:t>
      </w:r>
      <w:ins w:id="0" w:author="RODRIGO SM" w:date="2022-05-23T08:57:00Z">
        <w:r w:rsidR="005544CA">
          <w:t xml:space="preserve">This article introduces a new </w:t>
        </w:r>
        <w:proofErr w:type="spellStart"/>
        <w:r w:rsidR="005544CA">
          <w:t>m</w:t>
        </w:r>
      </w:ins>
      <w:ins w:id="1" w:author="RODRIGO SM" w:date="2022-05-23T08:58:00Z">
        <w:r w:rsidR="005544CA">
          <w:t>avhine</w:t>
        </w:r>
        <w:proofErr w:type="spellEnd"/>
        <w:r w:rsidR="005544CA">
          <w:t xml:space="preserve"> learning architecture to increase the accuracy of </w:t>
        </w:r>
        <w:proofErr w:type="gramStart"/>
        <w:r w:rsidR="005544CA">
          <w:t xml:space="preserve">the </w:t>
        </w:r>
      </w:ins>
      <w:ins w:id="2" w:author="RODRIGO SM" w:date="2022-05-23T08:59:00Z">
        <w:r w:rsidR="005544CA">
          <w:t xml:space="preserve"> classification</w:t>
        </w:r>
        <w:proofErr w:type="gramEnd"/>
        <w:r w:rsidR="005544CA">
          <w:t xml:space="preserve"> between different type of </w:t>
        </w:r>
      </w:ins>
      <w:ins w:id="3" w:author="RODRIGO SM" w:date="2022-05-23T08:58:00Z">
        <w:r w:rsidR="005544CA">
          <w:t xml:space="preserve">cancer. </w:t>
        </w:r>
      </w:ins>
      <w:del w:id="4" w:author="RODRIGO SM" w:date="2022-05-23T08:59:00Z">
        <w:r w:rsidR="00272A9A" w:rsidRPr="00272A9A" w:rsidDel="005544CA">
          <w:delText>Analyzing omic data with deep learning has some disadvantages and a variational autoencoder-based interpretable deep learning model (XOmiVAE) is useful to minimize them.</w:delText>
        </w:r>
        <w:r w:rsidR="00E50AAB" w:rsidDel="005544CA">
          <w:delText xml:space="preserve"> </w:delText>
        </w:r>
      </w:del>
      <w:r w:rsidR="009C0645">
        <w:t xml:space="preserve">[3] </w:t>
      </w:r>
      <w:r w:rsidR="00E50AAB" w:rsidRPr="00E50AAB">
        <w:t xml:space="preserve">This research aims to increase the accuracy of final observations, the required data was gathered from the UCSC </w:t>
      </w:r>
      <w:proofErr w:type="spellStart"/>
      <w:r w:rsidR="00E50AAB" w:rsidRPr="00E50AAB">
        <w:t>Xena</w:t>
      </w:r>
      <w:proofErr w:type="spellEnd"/>
      <w:r w:rsidR="00E50AAB" w:rsidRPr="00E50AAB">
        <w:t xml:space="preserve"> data portal, and a vanilla </w:t>
      </w:r>
      <w:proofErr w:type="spellStart"/>
      <w:r w:rsidR="00E50AAB" w:rsidRPr="00E50AAB">
        <w:t>OmiVAE</w:t>
      </w:r>
      <w:proofErr w:type="spellEnd"/>
      <w:r w:rsidR="00E50AAB" w:rsidRPr="00E50AAB">
        <w:t xml:space="preserve"> based interpretable deep learning model </w:t>
      </w:r>
      <w:del w:id="5" w:author="RODRIGO SM" w:date="2022-05-23T09:00:00Z">
        <w:r w:rsidR="00E50AAB" w:rsidRPr="00E50AAB" w:rsidDel="005544CA">
          <w:delText xml:space="preserve">has </w:delText>
        </w:r>
      </w:del>
      <w:ins w:id="6" w:author="RODRIGO SM" w:date="2022-05-23T09:00:00Z">
        <w:r w:rsidR="005544CA">
          <w:t>was</w:t>
        </w:r>
        <w:r w:rsidR="005544CA" w:rsidRPr="00E50AAB">
          <w:t xml:space="preserve"> </w:t>
        </w:r>
      </w:ins>
      <w:r w:rsidR="00E50AAB" w:rsidRPr="00E50AAB">
        <w:t>used to analyze data</w:t>
      </w:r>
      <w:r w:rsidR="00E50AAB">
        <w:t>.</w:t>
      </w:r>
      <w:r w:rsidR="00EB4DB1">
        <w:t xml:space="preserve"> </w:t>
      </w:r>
      <w:r w:rsidR="00E50AAB">
        <w:t xml:space="preserve">[4] This research </w:t>
      </w:r>
      <w:del w:id="7" w:author="RODRIGO SM" w:date="2022-05-23T09:00:00Z">
        <w:r w:rsidR="00E50AAB" w:rsidDel="005544CA">
          <w:delText xml:space="preserve">has </w:delText>
        </w:r>
      </w:del>
      <w:r w:rsidR="00E50AAB">
        <w:t xml:space="preserve">targeted omics data of several cancer </w:t>
      </w:r>
      <w:r w:rsidR="00EB4DB1">
        <w:t>variants</w:t>
      </w:r>
      <w:r w:rsidR="00E50AAB">
        <w:t xml:space="preserve"> instead </w:t>
      </w:r>
      <w:r w:rsidR="00EB4DB1">
        <w:t>of one cancer</w:t>
      </w:r>
      <w:ins w:id="8" w:author="RODRIGO SM" w:date="2022-05-23T09:00:00Z">
        <w:r w:rsidR="005544CA">
          <w:t xml:space="preserve"> with multiple groups</w:t>
        </w:r>
      </w:ins>
      <w:del w:id="9" w:author="RODRIGO SM" w:date="2022-05-23T09:00:00Z">
        <w:r w:rsidR="00EB4DB1" w:rsidDel="005544CA">
          <w:delText xml:space="preserve"> variant</w:delText>
        </w:r>
      </w:del>
      <w:r w:rsidR="00E50AAB">
        <w:t>.</w:t>
      </w:r>
      <w:r w:rsidR="004F1143">
        <w:t xml:space="preserve"> </w:t>
      </w:r>
      <w:r w:rsidR="00EB4DB1">
        <w:t xml:space="preserve">[5] </w:t>
      </w:r>
      <w:del w:id="10" w:author="RODRIGO SM" w:date="2022-05-23T09:00:00Z">
        <w:r w:rsidR="004F1143" w:rsidRPr="004F1143" w:rsidDel="005544CA">
          <w:delText xml:space="preserve">This research has </w:delText>
        </w:r>
      </w:del>
      <w:ins w:id="11" w:author="RODRIGO SM" w:date="2022-05-23T09:00:00Z">
        <w:r w:rsidR="005544CA">
          <w:t xml:space="preserve">It </w:t>
        </w:r>
      </w:ins>
      <w:r w:rsidR="004F1143" w:rsidRPr="004F1143">
        <w:t>used an advanced deep learning model to analyze data</w:t>
      </w:r>
      <w:ins w:id="12" w:author="RODRIGO SM" w:date="2022-05-23T09:01:00Z">
        <w:r w:rsidR="00E76E6C">
          <w:t xml:space="preserve">, where </w:t>
        </w:r>
      </w:ins>
      <w:del w:id="13" w:author="RODRIGO SM" w:date="2022-05-23T09:01:00Z">
        <w:r w:rsidR="004F1143" w:rsidRPr="004F1143" w:rsidDel="00E76E6C">
          <w:delText xml:space="preserve"> and </w:delText>
        </w:r>
      </w:del>
      <w:r w:rsidR="004F1143" w:rsidRPr="004F1143">
        <w:t xml:space="preserve">we </w:t>
      </w:r>
      <w:del w:id="14" w:author="RODRIGO SM" w:date="2022-05-23T09:01:00Z">
        <w:r w:rsidR="004F1143" w:rsidRPr="004F1143" w:rsidDel="00E76E6C">
          <w:delText>also targeted</w:delText>
        </w:r>
      </w:del>
      <w:ins w:id="15" w:author="RODRIGO SM" w:date="2022-05-23T09:01:00Z">
        <w:r w:rsidR="00E76E6C">
          <w:t xml:space="preserve">are </w:t>
        </w:r>
        <w:proofErr w:type="spellStart"/>
        <w:r w:rsidR="00E76E6C">
          <w:t>targetting</w:t>
        </w:r>
      </w:ins>
      <w:proofErr w:type="spellEnd"/>
      <w:r w:rsidR="004F1143" w:rsidRPr="004F1143">
        <w:t xml:space="preserve"> to use </w:t>
      </w:r>
      <w:del w:id="16" w:author="RODRIGO SM" w:date="2022-05-23T09:01:00Z">
        <w:r w:rsidR="004F1143" w:rsidRPr="004F1143" w:rsidDel="00E76E6C">
          <w:delText xml:space="preserve">of </w:delText>
        </w:r>
      </w:del>
      <w:ins w:id="17" w:author="RODRIGO SM" w:date="2022-05-23T09:01:00Z">
        <w:r w:rsidR="00E76E6C">
          <w:t>different</w:t>
        </w:r>
        <w:r w:rsidR="00E76E6C" w:rsidRPr="004F1143">
          <w:t xml:space="preserve"> </w:t>
        </w:r>
      </w:ins>
      <w:r w:rsidR="004F1143" w:rsidRPr="004F1143">
        <w:t xml:space="preserve">machine </w:t>
      </w:r>
      <w:r w:rsidR="003D6670" w:rsidRPr="004F1143">
        <w:t xml:space="preserve">learning </w:t>
      </w:r>
      <w:ins w:id="18" w:author="RODRIGO SM" w:date="2022-05-23T09:01:00Z">
        <w:r w:rsidR="00E76E6C">
          <w:t xml:space="preserve">models </w:t>
        </w:r>
      </w:ins>
      <w:r w:rsidR="003D6670" w:rsidRPr="004F1143">
        <w:t>(</w:t>
      </w:r>
      <w:r w:rsidR="004F1143" w:rsidRPr="004F1143">
        <w:t xml:space="preserve">Superset of Deep Learning) </w:t>
      </w:r>
      <w:del w:id="19" w:author="RODRIGO SM" w:date="2022-05-23T09:01:00Z">
        <w:r w:rsidR="004F1143" w:rsidRPr="004F1143" w:rsidDel="00E76E6C">
          <w:delText xml:space="preserve">for </w:delText>
        </w:r>
      </w:del>
      <w:ins w:id="20" w:author="RODRIGO SM" w:date="2022-05-23T09:01:00Z">
        <w:r w:rsidR="00E76E6C">
          <w:t>in</w:t>
        </w:r>
        <w:r w:rsidR="00E76E6C" w:rsidRPr="004F1143">
          <w:t xml:space="preserve"> </w:t>
        </w:r>
      </w:ins>
      <w:r w:rsidR="004F1143" w:rsidRPr="004F1143">
        <w:t>our research.</w:t>
      </w:r>
      <w:r w:rsidR="003D6670">
        <w:t xml:space="preserve"> </w:t>
      </w:r>
      <w:r w:rsidR="00272A9A">
        <w:t xml:space="preserve">[6] </w:t>
      </w:r>
      <w:r w:rsidR="003D6670" w:rsidRPr="003D6670">
        <w:t xml:space="preserve">This article </w:t>
      </w:r>
      <w:del w:id="21" w:author="RODRIGO SM" w:date="2022-05-23T09:01:00Z">
        <w:r w:rsidR="003D6670" w:rsidRPr="003D6670" w:rsidDel="00E76E6C">
          <w:delText xml:space="preserve">has </w:delText>
        </w:r>
      </w:del>
      <w:r w:rsidR="003D6670" w:rsidRPr="003D6670">
        <w:t>focused on generalized behavior (Several Cancers) instead of specializing in Kidney cancer.</w:t>
      </w:r>
      <w:r w:rsidR="00404B7A">
        <w:t xml:space="preserve"> </w:t>
      </w:r>
      <w:r w:rsidR="003D6670">
        <w:t xml:space="preserve">[7] </w:t>
      </w:r>
      <w:r w:rsidR="003C2195">
        <w:t xml:space="preserve">A VAE-based deep learning method is possible to explain the supervised task of the network and </w:t>
      </w:r>
      <w:ins w:id="22" w:author="RODRIGO SM" w:date="2022-05-23T09:02:00Z">
        <w:r w:rsidR="00E76E6C">
          <w:t xml:space="preserve">to </w:t>
        </w:r>
      </w:ins>
      <w:r w:rsidR="003C2195">
        <w:t xml:space="preserve">obtain the most important genes </w:t>
      </w:r>
      <w:del w:id="23" w:author="RODRIGO SM" w:date="2022-05-23T09:02:00Z">
        <w:r w:rsidR="003C2195" w:rsidDel="00E76E6C">
          <w:delText>and dimensions for a</w:delText>
        </w:r>
      </w:del>
      <w:ins w:id="24" w:author="RODRIGO SM" w:date="2022-05-23T09:02:00Z">
        <w:r w:rsidR="00E76E6C">
          <w:t>of the</w:t>
        </w:r>
      </w:ins>
      <w:r w:rsidR="003C2195">
        <w:t xml:space="preserve"> prediction. </w:t>
      </w:r>
      <w:r w:rsidR="00404B7A">
        <w:t xml:space="preserve">[8] </w:t>
      </w:r>
      <w:r w:rsidR="003A3167" w:rsidRPr="003A3167">
        <w:t>This article is related to our data analysis method</w:t>
      </w:r>
      <w:ins w:id="25" w:author="RODRIGO SM" w:date="2022-05-23T09:02:00Z">
        <w:r w:rsidR="00E225F4">
          <w:t xml:space="preserve"> as they also using </w:t>
        </w:r>
        <w:proofErr w:type="spellStart"/>
        <w:r w:rsidR="00E225F4">
          <w:t>omic</w:t>
        </w:r>
        <w:proofErr w:type="spellEnd"/>
        <w:r w:rsidR="00E225F4">
          <w:t xml:space="preserve"> data in the classifi</w:t>
        </w:r>
      </w:ins>
      <w:ins w:id="26" w:author="RODRIGO SM" w:date="2022-05-23T09:03:00Z">
        <w:r w:rsidR="00E225F4">
          <w:t>cation of cancer using machine learning models.</w:t>
        </w:r>
      </w:ins>
      <w:del w:id="27" w:author="RODRIGO SM" w:date="2022-05-23T09:02:00Z">
        <w:r w:rsidR="003A3167" w:rsidRPr="003A3167" w:rsidDel="00E225F4">
          <w:delText>, but it won't express a clear specification of our kidney cancer subtypes.</w:delText>
        </w:r>
      </w:del>
    </w:p>
    <w:sectPr w:rsidR="0070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SM">
    <w15:presenceInfo w15:providerId="AD" w15:userId="S::2018e102@eng.jfn.ac.lk::82c05299-9a5e-481d-963c-9d97ea3dde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F1"/>
    <w:rsid w:val="00007AC2"/>
    <w:rsid w:val="000D5565"/>
    <w:rsid w:val="0026699A"/>
    <w:rsid w:val="00272A9A"/>
    <w:rsid w:val="002B4A5C"/>
    <w:rsid w:val="00311F76"/>
    <w:rsid w:val="00356872"/>
    <w:rsid w:val="003A3167"/>
    <w:rsid w:val="003C2195"/>
    <w:rsid w:val="003D6670"/>
    <w:rsid w:val="00404B7A"/>
    <w:rsid w:val="004F1143"/>
    <w:rsid w:val="00503C3D"/>
    <w:rsid w:val="005172EA"/>
    <w:rsid w:val="00533475"/>
    <w:rsid w:val="00546C93"/>
    <w:rsid w:val="005544CA"/>
    <w:rsid w:val="0056240C"/>
    <w:rsid w:val="005D7B7C"/>
    <w:rsid w:val="005E75B8"/>
    <w:rsid w:val="006C0569"/>
    <w:rsid w:val="006D3F46"/>
    <w:rsid w:val="00705DF1"/>
    <w:rsid w:val="007E49FA"/>
    <w:rsid w:val="007F1E78"/>
    <w:rsid w:val="00971013"/>
    <w:rsid w:val="00971A7F"/>
    <w:rsid w:val="009C0645"/>
    <w:rsid w:val="009F4F71"/>
    <w:rsid w:val="00AD46FE"/>
    <w:rsid w:val="00B11EC1"/>
    <w:rsid w:val="00B409F4"/>
    <w:rsid w:val="00B6527F"/>
    <w:rsid w:val="00B90DB9"/>
    <w:rsid w:val="00C04188"/>
    <w:rsid w:val="00C753A0"/>
    <w:rsid w:val="00CA55A1"/>
    <w:rsid w:val="00CE645F"/>
    <w:rsid w:val="00D13A5B"/>
    <w:rsid w:val="00D55641"/>
    <w:rsid w:val="00DC6E0A"/>
    <w:rsid w:val="00E225F4"/>
    <w:rsid w:val="00E50AAB"/>
    <w:rsid w:val="00E76E6C"/>
    <w:rsid w:val="00EB4DB1"/>
    <w:rsid w:val="00F53900"/>
    <w:rsid w:val="0AA3A32A"/>
    <w:rsid w:val="10634F5C"/>
    <w:rsid w:val="15CC3155"/>
    <w:rsid w:val="33F6380A"/>
    <w:rsid w:val="36247A4C"/>
    <w:rsid w:val="3D4B3EA8"/>
    <w:rsid w:val="3EE70F09"/>
    <w:rsid w:val="493CF024"/>
    <w:rsid w:val="4E552565"/>
    <w:rsid w:val="5B1A8010"/>
    <w:rsid w:val="6BC67A52"/>
    <w:rsid w:val="7F5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8820"/>
  <w15:docId w15:val="{F35C71BE-C613-4FB8-8482-E7E51E9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4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SM</dc:creator>
  <cp:keywords/>
  <dc:description/>
  <cp:lastModifiedBy>RODRIGO SM</cp:lastModifiedBy>
  <cp:revision>5</cp:revision>
  <dcterms:created xsi:type="dcterms:W3CDTF">2022-05-21T18:47:00Z</dcterms:created>
  <dcterms:modified xsi:type="dcterms:W3CDTF">2022-05-23T03:33:00Z</dcterms:modified>
</cp:coreProperties>
</file>