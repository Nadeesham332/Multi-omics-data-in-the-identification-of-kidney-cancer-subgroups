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9136" w14:textId="77777777" w:rsidR="00B054C6" w:rsidRDefault="00B054C6" w:rsidP="00B05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MULTI-OMICS DATA IN THE PREDICTION OF KIDNEY CANCER SUBGROUPS</w:t>
      </w:r>
    </w:p>
    <w:p w14:paraId="4BD2C9B0" w14:textId="77777777" w:rsidR="00B054C6" w:rsidRDefault="00B054C6" w:rsidP="00B054C6"/>
    <w:p w14:paraId="605E7458" w14:textId="602B23F6" w:rsidR="00E40FE1" w:rsidRPr="0008120E" w:rsidRDefault="00B054C6" w:rsidP="00B054C6">
      <w:pPr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  <w:r w:rsidRPr="0008120E"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  <w:t>ANNOTATION</w:t>
      </w:r>
    </w:p>
    <w:p w14:paraId="720F7971" w14:textId="56B2E587" w:rsidR="00B054C6" w:rsidRPr="0008120E" w:rsidRDefault="00B054C6" w:rsidP="00B054C6">
      <w:pPr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</w:p>
    <w:p w14:paraId="12272A8C" w14:textId="2A6156BA" w:rsidR="00B054C6" w:rsidRPr="0008120E" w:rsidRDefault="00B054C6" w:rsidP="00B279D8">
      <w:pPr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[1] </w:t>
      </w:r>
      <w:r w:rsidR="00BE1B0C" w:rsidRPr="0008120E">
        <w:rPr>
          <w:rFonts w:cstheme="minorHAnsi"/>
          <w:color w:val="222222"/>
          <w:sz w:val="26"/>
          <w:szCs w:val="26"/>
          <w:shd w:val="clear" w:color="auto" w:fill="FFFFFF"/>
        </w:rPr>
        <w:t>Wu J, Jin S, Gu W, Wan F, Zhang H, Shi G, Qu Y and Ye D (2019) Construction and Validation of a 9-Gene Signature for Predicting Prognosis in Stage III Clear Cell Renal Cell Carcinoma. Front. Oncol. 9:152. doi: 10.3389/fonc.2019.00152</w:t>
      </w:r>
    </w:p>
    <w:p w14:paraId="7348E054" w14:textId="77777777" w:rsidR="00BE1B0C" w:rsidRPr="0008120E" w:rsidRDefault="00BE1B0C" w:rsidP="00B279D8">
      <w:pPr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65B3543B" w14:textId="6D6AFB39" w:rsidR="003660AB" w:rsidRPr="0008120E" w:rsidRDefault="00B054C6" w:rsidP="00B279D8">
      <w:pPr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[2] 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This article introduces a better approach to predicti</w:t>
      </w:r>
      <w:del w:id="0" w:author="RODRIGO SM" w:date="2022-05-31T10:46:00Z">
        <w:r w:rsidR="00A072EF" w:rsidRPr="0008120E" w:rsidDel="00083F6F">
          <w:rPr>
            <w:rFonts w:cstheme="minorHAnsi"/>
            <w:color w:val="222222"/>
            <w:sz w:val="26"/>
            <w:szCs w:val="26"/>
            <w:shd w:val="clear" w:color="auto" w:fill="FFFFFF"/>
          </w:rPr>
          <w:delText>ng</w:delText>
        </w:r>
      </w:del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the status of stage III Renal Cell Carcinoma patients.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[3] </w:t>
      </w:r>
      <w:r w:rsidR="00A072EF" w:rsidRPr="0008120E">
        <w:rPr>
          <w:sz w:val="26"/>
          <w:szCs w:val="26"/>
        </w:rPr>
        <w:t>Common different</w:t>
      </w:r>
      <w:ins w:id="1" w:author="RODRIGO SM" w:date="2022-05-31T10:47:00Z">
        <w:r w:rsidR="00083F6F">
          <w:rPr>
            <w:sz w:val="26"/>
            <w:szCs w:val="26"/>
          </w:rPr>
          <w:t>ly</w:t>
        </w:r>
      </w:ins>
      <w:r w:rsidR="00A072EF" w:rsidRPr="0008120E">
        <w:rPr>
          <w:sz w:val="26"/>
          <w:szCs w:val="26"/>
        </w:rPr>
        <w:t xml:space="preserve"> expressed genes from 14 pairs of stage III tumor</w:t>
      </w:r>
      <w:ins w:id="2" w:author="RODRIGO SM" w:date="2022-05-31T10:47:00Z">
        <w:r w:rsidR="00083F6F">
          <w:rPr>
            <w:sz w:val="26"/>
            <w:szCs w:val="26"/>
          </w:rPr>
          <w:t>,</w:t>
        </w:r>
      </w:ins>
      <w:del w:id="3" w:author="RODRIGO SM" w:date="2022-05-31T10:47:00Z">
        <w:r w:rsidR="00A072EF" w:rsidRPr="0008120E" w:rsidDel="00083F6F">
          <w:rPr>
            <w:sz w:val="26"/>
            <w:szCs w:val="26"/>
          </w:rPr>
          <w:delText xml:space="preserve"> and </w:delText>
        </w:r>
      </w:del>
      <w:r w:rsidR="00A072EF" w:rsidRPr="0008120E">
        <w:rPr>
          <w:sz w:val="26"/>
          <w:szCs w:val="26"/>
        </w:rPr>
        <w:t xml:space="preserve">normal tissue </w:t>
      </w:r>
      <w:ins w:id="4" w:author="RODRIGO SM" w:date="2022-05-31T10:46:00Z">
        <w:r w:rsidR="00083F6F">
          <w:rPr>
            <w:sz w:val="26"/>
            <w:szCs w:val="26"/>
          </w:rPr>
          <w:t>(</w:t>
        </w:r>
      </w:ins>
      <w:r w:rsidR="00A072EF" w:rsidRPr="0008120E">
        <w:rPr>
          <w:sz w:val="26"/>
          <w:szCs w:val="26"/>
        </w:rPr>
        <w:t>mRNA expression data ( GSE53757 )</w:t>
      </w:r>
      <w:ins w:id="5" w:author="RODRIGO SM" w:date="2022-05-31T10:46:00Z">
        <w:r w:rsidR="00083F6F">
          <w:rPr>
            <w:sz w:val="26"/>
            <w:szCs w:val="26"/>
          </w:rPr>
          <w:t>)</w:t>
        </w:r>
      </w:ins>
      <w:r w:rsidR="00A072EF" w:rsidRPr="0008120E">
        <w:rPr>
          <w:sz w:val="26"/>
          <w:szCs w:val="26"/>
        </w:rPr>
        <w:t xml:space="preserve"> and 16 pairs </w:t>
      </w:r>
      <w:ins w:id="6" w:author="RODRIGO SM" w:date="2022-05-31T10:46:00Z">
        <w:r w:rsidR="00083F6F">
          <w:rPr>
            <w:sz w:val="26"/>
            <w:szCs w:val="26"/>
          </w:rPr>
          <w:t xml:space="preserve">of </w:t>
        </w:r>
      </w:ins>
      <w:r w:rsidR="00A072EF" w:rsidRPr="0008120E">
        <w:rPr>
          <w:sz w:val="26"/>
          <w:szCs w:val="26"/>
        </w:rPr>
        <w:t>mRNA expression data ( TCGA ) were used to train a model</w:t>
      </w:r>
      <w:ins w:id="7" w:author="RODRIGO SM" w:date="2022-05-31T10:47:00Z">
        <w:r w:rsidR="00083F6F">
          <w:rPr>
            <w:sz w:val="26"/>
            <w:szCs w:val="26"/>
          </w:rPr>
          <w:t>.</w:t>
        </w:r>
      </w:ins>
      <w:del w:id="8" w:author="RODRIGO SM" w:date="2022-05-31T10:47:00Z">
        <w:r w:rsidR="00A072EF" w:rsidRPr="0008120E" w:rsidDel="00083F6F">
          <w:rPr>
            <w:sz w:val="26"/>
            <w:szCs w:val="26"/>
          </w:rPr>
          <w:delText xml:space="preserve"> and  </w:delText>
        </w:r>
      </w:del>
      <w:r w:rsidR="00A072EF" w:rsidRPr="0008120E">
        <w:rPr>
          <w:sz w:val="26"/>
          <w:szCs w:val="26"/>
        </w:rPr>
        <w:t>C-index and time-dependent ROC were used as the testing data.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[4] 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This article </w:t>
      </w:r>
      <w:del w:id="9" w:author="RODRIGO SM" w:date="2022-05-31T10:48:00Z">
        <w:r w:rsidR="00A072EF" w:rsidRPr="0008120E" w:rsidDel="00083F6F">
          <w:rPr>
            <w:rFonts w:cstheme="minorHAnsi"/>
            <w:color w:val="222222"/>
            <w:sz w:val="26"/>
            <w:szCs w:val="26"/>
            <w:shd w:val="clear" w:color="auto" w:fill="FFFFFF"/>
          </w:rPr>
          <w:delText xml:space="preserve">conceded </w:delText>
        </w:r>
      </w:del>
      <w:ins w:id="10" w:author="RODRIGO SM" w:date="2022-05-31T10:48:00Z">
        <w:r w:rsidR="00083F6F">
          <w:rPr>
            <w:rFonts w:cstheme="minorHAnsi"/>
            <w:color w:val="222222"/>
            <w:sz w:val="26"/>
            <w:szCs w:val="26"/>
            <w:shd w:val="clear" w:color="auto" w:fill="FFFFFF"/>
          </w:rPr>
          <w:t>considered</w:t>
        </w:r>
        <w:r w:rsidR="00083F6F" w:rsidRPr="0008120E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 </w:t>
        </w:r>
      </w:ins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about the common Kidney Cancer subgroups.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[5] 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It used a multi-omics data approach and a machine learning method known as Lasso Cox regression analysis for data analysis</w:t>
      </w:r>
      <w:r w:rsidR="00B94E37" w:rsidRPr="0008120E">
        <w:rPr>
          <w:rFonts w:cstheme="minorHAnsi"/>
          <w:color w:val="222222"/>
          <w:sz w:val="26"/>
          <w:szCs w:val="26"/>
          <w:shd w:val="clear" w:color="auto" w:fill="FFFFFF"/>
        </w:rPr>
        <w:t>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>[6]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ins w:id="11" w:author="RODRIGO SM" w:date="2022-05-31T10:48:00Z">
        <w:r w:rsidR="00083F6F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They stated that </w:t>
        </w:r>
      </w:ins>
      <w:r w:rsidR="001E22BC" w:rsidRPr="0008120E">
        <w:rPr>
          <w:rFonts w:cstheme="minorHAnsi"/>
          <w:color w:val="222222"/>
          <w:sz w:val="26"/>
          <w:szCs w:val="26"/>
          <w:shd w:val="clear" w:color="auto" w:fill="FFFFFF"/>
        </w:rPr>
        <w:t>The</w:t>
      </w:r>
      <w:r w:rsidR="00FC2C45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accuracy of the </w:t>
      </w:r>
      <w:del w:id="12" w:author="RODRIGO SM" w:date="2022-05-31T10:49:00Z">
        <w:r w:rsidR="00FC2C45" w:rsidRPr="0008120E" w:rsidDel="00083F6F">
          <w:rPr>
            <w:rFonts w:cstheme="minorHAnsi"/>
            <w:color w:val="222222"/>
            <w:sz w:val="26"/>
            <w:szCs w:val="26"/>
            <w:shd w:val="clear" w:color="auto" w:fill="FFFFFF"/>
          </w:rPr>
          <w:delText xml:space="preserve">analysis </w:delText>
        </w:r>
      </w:del>
      <w:ins w:id="13" w:author="RODRIGO SM" w:date="2022-05-31T10:49:00Z">
        <w:r w:rsidR="00083F6F">
          <w:rPr>
            <w:rFonts w:cstheme="minorHAnsi"/>
            <w:color w:val="222222"/>
            <w:sz w:val="26"/>
            <w:szCs w:val="26"/>
            <w:shd w:val="clear" w:color="auto" w:fill="FFFFFF"/>
          </w:rPr>
          <w:t>model</w:t>
        </w:r>
        <w:r w:rsidR="00083F6F" w:rsidRPr="0008120E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 </w:t>
        </w:r>
      </w:ins>
      <w:r w:rsidR="00FC2C45" w:rsidRPr="0008120E">
        <w:rPr>
          <w:rFonts w:cstheme="minorHAnsi"/>
          <w:color w:val="222222"/>
          <w:sz w:val="26"/>
          <w:szCs w:val="26"/>
          <w:shd w:val="clear" w:color="auto" w:fill="FFFFFF"/>
        </w:rPr>
        <w:t>may reduce with</w:t>
      </w:r>
      <w:r w:rsidR="001E22BC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FC2C45" w:rsidRPr="0008120E">
        <w:rPr>
          <w:rFonts w:cstheme="minorHAnsi"/>
          <w:color w:val="222222"/>
          <w:sz w:val="26"/>
          <w:szCs w:val="26"/>
          <w:shd w:val="clear" w:color="auto" w:fill="FFFFFF"/>
        </w:rPr>
        <w:t>different subgroups.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[7] 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This classifier was able to classify stage III RCC patients as low and high-risk categories</w:t>
      </w:r>
      <w:ins w:id="14" w:author="RODRIGO SM" w:date="2022-05-31T10:49:00Z">
        <w:r w:rsidR="00083F6F">
          <w:rPr>
            <w:rFonts w:cstheme="minorHAnsi"/>
            <w:color w:val="222222"/>
            <w:sz w:val="26"/>
            <w:szCs w:val="26"/>
            <w:shd w:val="clear" w:color="auto" w:fill="FFFFFF"/>
          </w:rPr>
          <w:t xml:space="preserve"> with what accuracy?</w:t>
        </w:r>
      </w:ins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.</w:t>
      </w:r>
      <w:r w:rsidR="00B279D8"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Pr="0008120E">
        <w:rPr>
          <w:rFonts w:cstheme="minorHAnsi"/>
          <w:color w:val="222222"/>
          <w:sz w:val="26"/>
          <w:szCs w:val="26"/>
          <w:shd w:val="clear" w:color="auto" w:fill="FFFFFF"/>
        </w:rPr>
        <w:t xml:space="preserve">[8] </w:t>
      </w:r>
      <w:r w:rsidR="00A072EF" w:rsidRPr="0008120E">
        <w:rPr>
          <w:rFonts w:cstheme="minorHAnsi"/>
          <w:color w:val="222222"/>
          <w:sz w:val="26"/>
          <w:szCs w:val="26"/>
          <w:shd w:val="clear" w:color="auto" w:fill="FFFFFF"/>
        </w:rPr>
        <w:t>This article is related to our data analyzing approach (multi-omics) with a machine learning model.</w:t>
      </w:r>
    </w:p>
    <w:p w14:paraId="358FB497" w14:textId="77777777" w:rsidR="00B054C6" w:rsidRPr="00B054C6" w:rsidRDefault="00B054C6" w:rsidP="00B054C6">
      <w:pPr>
        <w:rPr>
          <w:rFonts w:cstheme="minorHAnsi"/>
          <w:color w:val="222222"/>
          <w:shd w:val="clear" w:color="auto" w:fill="FFFFFF"/>
        </w:rPr>
      </w:pPr>
    </w:p>
    <w:sectPr w:rsidR="00B054C6" w:rsidRPr="00B0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SM">
    <w15:presenceInfo w15:providerId="AD" w15:userId="S::2018e102@eng.jfn.ac.lk::82c05299-9a5e-481d-963c-9d97ea3dde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C6"/>
    <w:rsid w:val="0004171E"/>
    <w:rsid w:val="0008120E"/>
    <w:rsid w:val="00083F6F"/>
    <w:rsid w:val="000932EC"/>
    <w:rsid w:val="001E22BC"/>
    <w:rsid w:val="003660AB"/>
    <w:rsid w:val="003B6DC3"/>
    <w:rsid w:val="003D2AEE"/>
    <w:rsid w:val="004770DC"/>
    <w:rsid w:val="004E798A"/>
    <w:rsid w:val="00617E8B"/>
    <w:rsid w:val="006701E4"/>
    <w:rsid w:val="00826F46"/>
    <w:rsid w:val="009306AD"/>
    <w:rsid w:val="00A072EF"/>
    <w:rsid w:val="00AB1A3F"/>
    <w:rsid w:val="00B054C6"/>
    <w:rsid w:val="00B279D8"/>
    <w:rsid w:val="00B94E37"/>
    <w:rsid w:val="00BE1B0C"/>
    <w:rsid w:val="00C54F4A"/>
    <w:rsid w:val="00DC293A"/>
    <w:rsid w:val="00E40FE1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051"/>
  <w15:chartTrackingRefBased/>
  <w15:docId w15:val="{FE8A76B2-1C34-4B17-9670-34BC18CC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8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CACED9D76247A733D78D270B4D67" ma:contentTypeVersion="9" ma:contentTypeDescription="Create a new document." ma:contentTypeScope="" ma:versionID="0ffdd36c0d02dba8d7cc19defd29b74f">
  <xsd:schema xmlns:xsd="http://www.w3.org/2001/XMLSchema" xmlns:xs="http://www.w3.org/2001/XMLSchema" xmlns:p="http://schemas.microsoft.com/office/2006/metadata/properties" xmlns:ns2="9ed4c7fd-ae2a-4e75-8db0-63e2e3035c5e" targetNamespace="http://schemas.microsoft.com/office/2006/metadata/properties" ma:root="true" ma:fieldsID="56560176326248304843789c85508c85" ns2:_="">
    <xsd:import namespace="9ed4c7fd-ae2a-4e75-8db0-63e2e3035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c7fd-ae2a-4e75-8db0-63e2e303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90E30-80DC-42F6-A729-EC58861B878C}"/>
</file>

<file path=customXml/itemProps2.xml><?xml version="1.0" encoding="utf-8"?>
<ds:datastoreItem xmlns:ds="http://schemas.openxmlformats.org/officeDocument/2006/customXml" ds:itemID="{F315936D-0251-4FE6-AD2A-0C87103E63FE}"/>
</file>

<file path=customXml/itemProps3.xml><?xml version="1.0" encoding="utf-8"?>
<ds:datastoreItem xmlns:ds="http://schemas.openxmlformats.org/officeDocument/2006/customXml" ds:itemID="{3AC59BBF-C8B0-40E0-9A33-1A001CBAB2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SM</dc:creator>
  <cp:keywords/>
  <dc:description/>
  <cp:lastModifiedBy>RODRIGO SM</cp:lastModifiedBy>
  <cp:revision>4</cp:revision>
  <dcterms:created xsi:type="dcterms:W3CDTF">2022-05-29T15:37:00Z</dcterms:created>
  <dcterms:modified xsi:type="dcterms:W3CDTF">2022-05-31T05:19:00Z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0x0101007394CACED9D76247A733D78D270B4D67</vt:lpwstr>
  </property>
</Properties>
</file>