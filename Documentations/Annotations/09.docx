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9136" w14:textId="77777777" w:rsidR="00B054C6" w:rsidRDefault="00B054C6" w:rsidP="00B054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MULTI-OMICS DATA IN THE PREDICTION OF KIDNEY CANCER SUBGROUPS</w:t>
      </w:r>
    </w:p>
    <w:p w14:paraId="4BD2C9B0" w14:textId="77777777" w:rsidR="00B054C6" w:rsidRDefault="00B054C6" w:rsidP="00B054C6"/>
    <w:p w14:paraId="605E7458" w14:textId="602B23F6" w:rsidR="00E40FE1" w:rsidRPr="00B561B6" w:rsidRDefault="00B054C6" w:rsidP="00B054C6">
      <w:pPr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  <w:r w:rsidRPr="00B561B6"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  <w:t>ANNOTATION</w:t>
      </w:r>
    </w:p>
    <w:p w14:paraId="720F7971" w14:textId="56B2E587" w:rsidR="00B054C6" w:rsidRPr="00B561B6" w:rsidRDefault="00B054C6" w:rsidP="00B054C6">
      <w:pPr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</w:p>
    <w:p w14:paraId="12272A8C" w14:textId="4E90E453" w:rsidR="00B054C6" w:rsidRDefault="00B054C6" w:rsidP="00B561B6">
      <w:pPr>
        <w:jc w:val="both"/>
        <w:rPr>
          <w:sz w:val="26"/>
          <w:szCs w:val="26"/>
        </w:rPr>
      </w:pP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[1] </w:t>
      </w:r>
      <w:r w:rsidR="00953DC2" w:rsidRPr="00B561B6">
        <w:rPr>
          <w:sz w:val="26"/>
          <w:szCs w:val="26"/>
        </w:rPr>
        <w:t>Terrematte, P.; Andrade, D.S.; Justino, J.; Stransky, B.; de Araújo, D.S.A.; Dória Neto, A.D. A Novel Machine Learning 13-Gene Signature: Improving Risk Analysis and Survival Prediction for Clear Cell Renal Cell Carcinoma Patients. Cancers 2022, 14, 2111. https:// doi.org/10.3390/cancers14092111</w:t>
      </w:r>
    </w:p>
    <w:p w14:paraId="27941F31" w14:textId="77777777" w:rsidR="00B561B6" w:rsidRPr="00B561B6" w:rsidRDefault="00B561B6" w:rsidP="00B561B6">
      <w:pPr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19961E73" w14:textId="1E55654F" w:rsidR="00C23F63" w:rsidRPr="00B561B6" w:rsidRDefault="00B054C6" w:rsidP="00B561B6">
      <w:pPr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[2] </w:t>
      </w:r>
      <w:r w:rsidR="00E00187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This article </w:t>
      </w:r>
      <w:r w:rsidR="00C23F6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was </w:t>
      </w:r>
      <w:r w:rsidR="00E00187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used to 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>analyze</w:t>
      </w:r>
      <w:r w:rsidR="00E00187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the survival rate for Clear Cell RCC 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>patients.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[3] 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It </w:t>
      </w:r>
      <w:r w:rsidR="00B008B3" w:rsidRPr="00B561B6">
        <w:rPr>
          <w:rFonts w:cstheme="minorHAnsi"/>
          <w:color w:val="222222"/>
          <w:sz w:val="26"/>
          <w:szCs w:val="26"/>
          <w:shd w:val="clear" w:color="auto" w:fill="FFFFFF"/>
        </w:rPr>
        <w:t>evaluated a linear survival model of Cox regression with 14 signatures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B008B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and 6 methods of feature selection and 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performed a functional analysis and 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differential 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>gene expression approaches by using ccRCC cohorts of the</w:t>
      </w:r>
      <w:r w:rsidR="00B008B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C369D3" w:rsidRPr="00B561B6">
        <w:rPr>
          <w:rFonts w:cstheme="minorHAnsi"/>
          <w:color w:val="222222"/>
          <w:sz w:val="26"/>
          <w:szCs w:val="26"/>
          <w:shd w:val="clear" w:color="auto" w:fill="FFFFFF"/>
        </w:rPr>
        <w:t>Cancer Genome Atlas (TCGA-KIRC) and International Cancer Genome Consortium (ICGC-RECA</w:t>
      </w:r>
      <w:r w:rsidR="00B008B3" w:rsidRPr="00B561B6">
        <w:rPr>
          <w:rFonts w:cstheme="minorHAnsi"/>
          <w:color w:val="222222"/>
          <w:sz w:val="26"/>
          <w:szCs w:val="26"/>
          <w:shd w:val="clear" w:color="auto" w:fill="FFFFFF"/>
        </w:rPr>
        <w:t>)</w:t>
      </w:r>
      <w:r w:rsidR="00A85FD3" w:rsidRPr="00B561B6">
        <w:rPr>
          <w:rFonts w:cstheme="minorHAnsi"/>
          <w:color w:val="222222"/>
          <w:sz w:val="26"/>
          <w:szCs w:val="26"/>
          <w:shd w:val="clear" w:color="auto" w:fill="FFFFFF"/>
        </w:rPr>
        <w:t>.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[4] </w:t>
      </w:r>
      <w:r w:rsidR="00A85FD3" w:rsidRPr="00B561B6">
        <w:rPr>
          <w:rFonts w:cstheme="minorHAnsi"/>
          <w:color w:val="222222"/>
          <w:sz w:val="26"/>
          <w:szCs w:val="26"/>
          <w:shd w:val="clear" w:color="auto" w:fill="FFFFFF"/>
        </w:rPr>
        <w:t>It considered the major Kidney Cancer sub</w:t>
      </w:r>
      <w:r w:rsidR="00800510" w:rsidRPr="00B561B6">
        <w:rPr>
          <w:rFonts w:cstheme="minorHAnsi"/>
          <w:color w:val="222222"/>
          <w:sz w:val="26"/>
          <w:szCs w:val="26"/>
          <w:shd w:val="clear" w:color="auto" w:fill="FFFFFF"/>
        </w:rPr>
        <w:t>group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A85FD3" w:rsidRPr="00B561B6">
        <w:rPr>
          <w:rFonts w:cstheme="minorHAnsi"/>
          <w:color w:val="222222"/>
          <w:sz w:val="26"/>
          <w:szCs w:val="26"/>
          <w:shd w:val="clear" w:color="auto" w:fill="FFFFFF"/>
        </w:rPr>
        <w:t>known as Clear Cell Renal Cell Carcinoma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. </w:t>
      </w: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[5] 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>This article</w:t>
      </w:r>
      <w:r w:rsidR="00A85FD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used a multi-omics data approach and a machine learning method for data analysis.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>[6]</w:t>
      </w:r>
      <w:r w:rsidR="00C23F6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800510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It only focused on </w:t>
      </w:r>
      <w:r w:rsidR="002C6198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the major Kidney Cancer subgroup for 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>its</w:t>
      </w:r>
      <w:r w:rsidR="002C6198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analysis.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[7] </w:t>
      </w:r>
      <w:r w:rsidR="00E33441" w:rsidRPr="00B561B6">
        <w:rPr>
          <w:rFonts w:cstheme="minorHAnsi"/>
          <w:color w:val="222222"/>
          <w:sz w:val="26"/>
          <w:szCs w:val="26"/>
          <w:shd w:val="clear" w:color="auto" w:fill="FFFFFF"/>
        </w:rPr>
        <w:t>It identified two clusters of genes</w:t>
      </w:r>
      <w:ins w:id="0" w:author="RODRIGO SM" w:date="2022-05-31T10:51:00Z">
        <w:r w:rsidR="00FE0244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 within one subtypr of kidney cabcer (renal cell carcinoma)</w:t>
        </w:r>
      </w:ins>
      <w:r w:rsidR="00E33441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with </w:t>
      </w:r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a </w:t>
      </w:r>
      <w:r w:rsidR="00E33441" w:rsidRPr="00B561B6">
        <w:rPr>
          <w:rFonts w:cstheme="minorHAnsi"/>
          <w:color w:val="222222"/>
          <w:sz w:val="26"/>
          <w:szCs w:val="26"/>
          <w:shd w:val="clear" w:color="auto" w:fill="FFFFFF"/>
        </w:rPr>
        <w:t>high and low expression</w:t>
      </w:r>
      <w:del w:id="1" w:author="RODRIGO SM" w:date="2022-05-31T10:50:00Z">
        <w:r w:rsidR="00E33441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 xml:space="preserve"> </w:delText>
        </w:r>
      </w:del>
      <w:ins w:id="2" w:author="RODRIGO SM" w:date="2022-05-31T10:51:00Z">
        <w:r w:rsidR="00FE0244">
          <w:rPr>
            <w:rFonts w:cstheme="minorHAnsi"/>
            <w:color w:val="222222"/>
            <w:sz w:val="26"/>
            <w:szCs w:val="26"/>
            <w:shd w:val="clear" w:color="auto" w:fill="FFFFFF"/>
          </w:rPr>
          <w:t>levels</w:t>
        </w:r>
      </w:ins>
      <w:del w:id="3" w:author="RODRIGO SM" w:date="2022-05-31T10:50:00Z">
        <w:r w:rsidR="00F55BC5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>which</w:delText>
        </w:r>
        <w:r w:rsidR="00E33441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 xml:space="preserve"> correlated with </w:delText>
        </w:r>
        <w:r w:rsidR="00C23F63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>our analysis</w:delText>
        </w:r>
      </w:del>
      <w:r w:rsidR="00C23F63" w:rsidRPr="00B561B6">
        <w:rPr>
          <w:rFonts w:cstheme="minorHAnsi"/>
          <w:color w:val="222222"/>
          <w:sz w:val="26"/>
          <w:szCs w:val="26"/>
          <w:shd w:val="clear" w:color="auto" w:fill="FFFFFF"/>
        </w:rPr>
        <w:t>.</w:t>
      </w:r>
      <w:r w:rsidR="00B561B6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[8] </w:t>
      </w:r>
      <w:r w:rsidR="00C23F6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This article is related to our topic </w:t>
      </w:r>
      <w:del w:id="4" w:author="RODRIGO SM" w:date="2022-05-31T10:51:00Z">
        <w:r w:rsidR="00C23F63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 xml:space="preserve">with </w:delText>
        </w:r>
      </w:del>
      <w:ins w:id="5" w:author="RODRIGO SM" w:date="2022-05-31T10:51:00Z">
        <w:r w:rsidR="00FE0244">
          <w:rPr>
            <w:rFonts w:cstheme="minorHAnsi"/>
            <w:color w:val="222222"/>
            <w:sz w:val="26"/>
            <w:szCs w:val="26"/>
            <w:shd w:val="clear" w:color="auto" w:fill="FFFFFF"/>
          </w:rPr>
          <w:t>as t</w:t>
        </w:r>
      </w:ins>
      <w:ins w:id="6" w:author="RODRIGO SM" w:date="2022-05-31T10:52:00Z">
        <w:r w:rsidR="00FE0244">
          <w:rPr>
            <w:rFonts w:cstheme="minorHAnsi"/>
            <w:color w:val="222222"/>
            <w:sz w:val="26"/>
            <w:szCs w:val="26"/>
            <w:shd w:val="clear" w:color="auto" w:fill="FFFFFF"/>
          </w:rPr>
          <w:t>hey used</w:t>
        </w:r>
      </w:ins>
      <w:ins w:id="7" w:author="RODRIGO SM" w:date="2022-05-31T10:51:00Z">
        <w:r w:rsidR="00FE0244" w:rsidRPr="00B561B6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 </w:t>
        </w:r>
      </w:ins>
      <w:del w:id="8" w:author="RODRIGO SM" w:date="2022-05-31T10:52:00Z">
        <w:r w:rsidR="00F55BC5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>a</w:delText>
        </w:r>
      </w:del>
      <w:r w:rsidR="00F55BC5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C23F6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multi-omics data </w:t>
      </w:r>
      <w:ins w:id="9" w:author="RODRIGO SM" w:date="2022-05-31T10:52:00Z">
        <w:r w:rsidR="00FE0244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of kidney cancer </w:t>
        </w:r>
      </w:ins>
      <w:del w:id="10" w:author="RODRIGO SM" w:date="2022-05-31T10:52:00Z">
        <w:r w:rsidR="00C23F63" w:rsidRPr="00B561B6" w:rsidDel="00FE0244">
          <w:rPr>
            <w:rFonts w:cstheme="minorHAnsi"/>
            <w:color w:val="222222"/>
            <w:sz w:val="26"/>
            <w:szCs w:val="26"/>
            <w:shd w:val="clear" w:color="auto" w:fill="FFFFFF"/>
          </w:rPr>
          <w:delText>approach and a</w:delText>
        </w:r>
      </w:del>
      <w:ins w:id="11" w:author="RODRIGO SM" w:date="2022-05-31T10:52:00Z">
        <w:r w:rsidR="00FE0244">
          <w:rPr>
            <w:rFonts w:cstheme="minorHAnsi"/>
            <w:color w:val="222222"/>
            <w:sz w:val="26"/>
            <w:szCs w:val="26"/>
            <w:shd w:val="clear" w:color="auto" w:fill="FFFFFF"/>
          </w:rPr>
          <w:t>with different</w:t>
        </w:r>
      </w:ins>
      <w:r w:rsidR="00C23F63" w:rsidRPr="00B561B6">
        <w:rPr>
          <w:rFonts w:cstheme="minorHAnsi"/>
          <w:color w:val="222222"/>
          <w:sz w:val="26"/>
          <w:szCs w:val="26"/>
          <w:shd w:val="clear" w:color="auto" w:fill="FFFFFF"/>
        </w:rPr>
        <w:t xml:space="preserve"> machine learning model.</w:t>
      </w:r>
    </w:p>
    <w:p w14:paraId="358FB497" w14:textId="77777777" w:rsidR="00B054C6" w:rsidRPr="00B054C6" w:rsidRDefault="00B054C6" w:rsidP="00B054C6">
      <w:pPr>
        <w:rPr>
          <w:rFonts w:cstheme="minorHAnsi"/>
          <w:color w:val="222222"/>
          <w:shd w:val="clear" w:color="auto" w:fill="FFFFFF"/>
        </w:rPr>
      </w:pPr>
    </w:p>
    <w:sectPr w:rsidR="00B054C6" w:rsidRPr="00B0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SM">
    <w15:presenceInfo w15:providerId="AD" w15:userId="S::2018e102@eng.jfn.ac.lk::82c05299-9a5e-481d-963c-9d97ea3dde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C6"/>
    <w:rsid w:val="002C6198"/>
    <w:rsid w:val="00800510"/>
    <w:rsid w:val="00953DC2"/>
    <w:rsid w:val="00A85FD3"/>
    <w:rsid w:val="00B008B3"/>
    <w:rsid w:val="00B054C6"/>
    <w:rsid w:val="00B561B6"/>
    <w:rsid w:val="00C23F63"/>
    <w:rsid w:val="00C369D3"/>
    <w:rsid w:val="00E00187"/>
    <w:rsid w:val="00E33441"/>
    <w:rsid w:val="00E40FE1"/>
    <w:rsid w:val="00F55BC5"/>
    <w:rsid w:val="00F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051"/>
  <w15:chartTrackingRefBased/>
  <w15:docId w15:val="{FE8A76B2-1C34-4B17-9670-34BC18CC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E0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CACED9D76247A733D78D270B4D67" ma:contentTypeVersion="9" ma:contentTypeDescription="Create a new document." ma:contentTypeScope="" ma:versionID="0ffdd36c0d02dba8d7cc19defd29b74f">
  <xsd:schema xmlns:xsd="http://www.w3.org/2001/XMLSchema" xmlns:xs="http://www.w3.org/2001/XMLSchema" xmlns:p="http://schemas.microsoft.com/office/2006/metadata/properties" xmlns:ns2="9ed4c7fd-ae2a-4e75-8db0-63e2e3035c5e" targetNamespace="http://schemas.microsoft.com/office/2006/metadata/properties" ma:root="true" ma:fieldsID="56560176326248304843789c85508c85" ns2:_="">
    <xsd:import namespace="9ed4c7fd-ae2a-4e75-8db0-63e2e3035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c7fd-ae2a-4e75-8db0-63e2e3035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C4FB0B-C06E-4465-BE7B-0ABB7094D8BC}"/>
</file>

<file path=customXml/itemProps2.xml><?xml version="1.0" encoding="utf-8"?>
<ds:datastoreItem xmlns:ds="http://schemas.openxmlformats.org/officeDocument/2006/customXml" ds:itemID="{F11D3087-742D-4275-AC73-2734018921C5}"/>
</file>

<file path=customXml/itemProps3.xml><?xml version="1.0" encoding="utf-8"?>
<ds:datastoreItem xmlns:ds="http://schemas.openxmlformats.org/officeDocument/2006/customXml" ds:itemID="{0DB78DE2-F472-46A7-AFD2-9BC519DF34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SM</dc:creator>
  <cp:keywords/>
  <dc:description/>
  <cp:lastModifiedBy>RODRIGO SM</cp:lastModifiedBy>
  <cp:revision>3</cp:revision>
  <dcterms:created xsi:type="dcterms:W3CDTF">2022-05-29T22:28:00Z</dcterms:created>
  <dcterms:modified xsi:type="dcterms:W3CDTF">2022-05-31T05:22:00Z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0x0101007394CACED9D76247A733D78D270B4D67</vt:lpwstr>
  </property>
</Properties>
</file>